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14" w:rsidRPr="00B30C74" w:rsidRDefault="00C929B7" w:rsidP="000E143F">
      <w:pPr>
        <w:rPr>
          <w:rFonts w:ascii="Times New Roman" w:hAnsi="Times New Roman" w:cs="Times New Roman"/>
          <w:sz w:val="24"/>
          <w:szCs w:val="24"/>
        </w:rPr>
      </w:pPr>
      <w:r w:rsidRPr="00B30C74">
        <w:rPr>
          <w:rFonts w:ascii="Times New Roman" w:hAnsi="Times New Roman" w:cs="Times New Roman"/>
          <w:sz w:val="24"/>
          <w:szCs w:val="24"/>
        </w:rPr>
        <w:t>My greatest personal interests are on the bounda</w:t>
      </w:r>
      <w:r w:rsidR="00A3626F" w:rsidRPr="00B30C74">
        <w:rPr>
          <w:rFonts w:ascii="Times New Roman" w:hAnsi="Times New Roman" w:cs="Times New Roman"/>
          <w:sz w:val="24"/>
          <w:szCs w:val="24"/>
        </w:rPr>
        <w:t xml:space="preserve">ry between </w:t>
      </w:r>
      <w:r w:rsidR="00E97634" w:rsidRPr="00B30C74">
        <w:rPr>
          <w:rFonts w:ascii="Times New Roman" w:hAnsi="Times New Roman" w:cs="Times New Roman"/>
          <w:sz w:val="24"/>
          <w:szCs w:val="24"/>
        </w:rPr>
        <w:t xml:space="preserve">physics and </w:t>
      </w:r>
      <w:r w:rsidR="00A3626F" w:rsidRPr="00B30C74">
        <w:rPr>
          <w:rFonts w:ascii="Times New Roman" w:hAnsi="Times New Roman" w:cs="Times New Roman"/>
          <w:sz w:val="24"/>
          <w:szCs w:val="24"/>
        </w:rPr>
        <w:t>pure mathematics</w:t>
      </w:r>
      <w:r w:rsidRPr="00B30C74">
        <w:rPr>
          <w:rFonts w:ascii="Times New Roman" w:hAnsi="Times New Roman" w:cs="Times New Roman"/>
          <w:sz w:val="24"/>
          <w:szCs w:val="24"/>
        </w:rPr>
        <w:t xml:space="preserve">. </w:t>
      </w:r>
      <w:ins w:id="0" w:author="Jasmine" w:date="2014-01-25T21:50:00Z">
        <w:r w:rsidR="0078343A">
          <w:rPr>
            <w:rFonts w:ascii="Times New Roman" w:hAnsi="Times New Roman" w:cs="Times New Roman"/>
            <w:sz w:val="24"/>
            <w:szCs w:val="24"/>
          </w:rPr>
          <w:t xml:space="preserve">What </w:t>
        </w:r>
      </w:ins>
      <w:r w:rsidRPr="00B30C74">
        <w:rPr>
          <w:rFonts w:ascii="Times New Roman" w:hAnsi="Times New Roman" w:cs="Times New Roman"/>
          <w:sz w:val="24"/>
          <w:szCs w:val="24"/>
        </w:rPr>
        <w:t xml:space="preserve">I find most fascinating </w:t>
      </w:r>
      <w:ins w:id="1" w:author="Jasmine" w:date="2014-01-25T21:51:00Z">
        <w:r w:rsidR="0078343A">
          <w:rPr>
            <w:rFonts w:ascii="Times New Roman" w:hAnsi="Times New Roman" w:cs="Times New Roman"/>
            <w:sz w:val="24"/>
            <w:szCs w:val="24"/>
          </w:rPr>
          <w:t xml:space="preserve">are the </w:t>
        </w:r>
      </w:ins>
      <w:del w:id="2" w:author="Jasmine" w:date="2014-01-25T21:50:00Z">
        <w:r w:rsidRPr="00B30C74" w:rsidDel="0078343A">
          <w:rPr>
            <w:rFonts w:ascii="Times New Roman" w:hAnsi="Times New Roman" w:cs="Times New Roman"/>
            <w:sz w:val="24"/>
            <w:szCs w:val="24"/>
          </w:rPr>
          <w:delText xml:space="preserve">the </w:delText>
        </w:r>
      </w:del>
      <w:ins w:id="3" w:author="Jasmine" w:date="2014-01-25T21:50:00Z">
        <w:r w:rsidR="0078343A" w:rsidRPr="00B30C74">
          <w:rPr>
            <w:rFonts w:ascii="Times New Roman" w:hAnsi="Times New Roman" w:cs="Times New Roman"/>
            <w:sz w:val="24"/>
            <w:szCs w:val="24"/>
          </w:rPr>
          <w:t xml:space="preserve"> </w:t>
        </w:r>
      </w:ins>
      <w:r w:rsidRPr="00B30C74">
        <w:rPr>
          <w:rFonts w:ascii="Times New Roman" w:hAnsi="Times New Roman" w:cs="Times New Roman"/>
          <w:sz w:val="24"/>
          <w:szCs w:val="24"/>
        </w:rPr>
        <w:t xml:space="preserve">subtle ways in which </w:t>
      </w:r>
      <w:r w:rsidR="00C3557A" w:rsidRPr="00B30C74">
        <w:rPr>
          <w:rFonts w:ascii="Times New Roman" w:hAnsi="Times New Roman" w:cs="Times New Roman"/>
          <w:sz w:val="24"/>
          <w:szCs w:val="24"/>
        </w:rPr>
        <w:t xml:space="preserve">simple ideas like counting, or </w:t>
      </w:r>
      <w:r w:rsidRPr="00B30C74">
        <w:rPr>
          <w:rFonts w:ascii="Times New Roman" w:hAnsi="Times New Roman" w:cs="Times New Roman"/>
          <w:sz w:val="24"/>
          <w:szCs w:val="24"/>
        </w:rPr>
        <w:t xml:space="preserve">theories about abstract mathematical objects like sets, numbers, </w:t>
      </w:r>
      <w:r w:rsidR="00C3557A" w:rsidRPr="00B30C74">
        <w:rPr>
          <w:rFonts w:ascii="Times New Roman" w:hAnsi="Times New Roman" w:cs="Times New Roman"/>
          <w:sz w:val="24"/>
          <w:szCs w:val="24"/>
        </w:rPr>
        <w:t>and</w:t>
      </w:r>
      <w:r w:rsidRPr="00B30C74">
        <w:rPr>
          <w:rFonts w:ascii="Times New Roman" w:hAnsi="Times New Roman" w:cs="Times New Roman"/>
          <w:sz w:val="24"/>
          <w:szCs w:val="24"/>
        </w:rPr>
        <w:t xml:space="preserve"> functions, reveal important and observable </w:t>
      </w:r>
      <w:r w:rsidR="00402FA5" w:rsidRPr="00B30C74">
        <w:rPr>
          <w:rFonts w:ascii="Times New Roman" w:hAnsi="Times New Roman" w:cs="Times New Roman"/>
          <w:sz w:val="24"/>
          <w:szCs w:val="24"/>
        </w:rPr>
        <w:t>properties of</w:t>
      </w:r>
      <w:r w:rsidRPr="00B30C74">
        <w:rPr>
          <w:rFonts w:ascii="Times New Roman" w:hAnsi="Times New Roman" w:cs="Times New Roman"/>
          <w:sz w:val="24"/>
          <w:szCs w:val="24"/>
        </w:rPr>
        <w:t xml:space="preserve"> the physical world we live in</w:t>
      </w:r>
      <w:ins w:id="4" w:author="Jasmine" w:date="2014-01-25T21:51:00Z">
        <w:r w:rsidR="0078343A">
          <w:rPr>
            <w:rFonts w:ascii="Times New Roman" w:hAnsi="Times New Roman" w:cs="Times New Roman"/>
            <w:sz w:val="24"/>
            <w:szCs w:val="24"/>
          </w:rPr>
          <w:t xml:space="preserve"> (too abstract? Make it less laundry-listy. I find most fascinating the ways in which simple ideas like counting reveal important and observable properties of the physical</w:t>
        </w:r>
      </w:ins>
      <w:ins w:id="5" w:author="Jasmine" w:date="2014-01-25T21:52:00Z">
        <w:r w:rsidR="00452694">
          <w:rPr>
            <w:rFonts w:ascii="Times New Roman" w:hAnsi="Times New Roman" w:cs="Times New Roman"/>
            <w:sz w:val="24"/>
            <w:szCs w:val="24"/>
          </w:rPr>
          <w:t xml:space="preserve"> world, like </w:t>
        </w:r>
      </w:ins>
      <w:ins w:id="6" w:author="Jasmine" w:date="2014-01-25T22:22:00Z">
        <w:r w:rsidR="00452694">
          <w:rPr>
            <w:rFonts w:ascii="Times New Roman" w:hAnsi="Times New Roman" w:cs="Times New Roman"/>
            <w:sz w:val="24"/>
            <w:szCs w:val="24"/>
          </w:rPr>
          <w:t>the possible arrangements of some</w:t>
        </w:r>
        <w:r w:rsidR="00792502">
          <w:rPr>
            <w:rFonts w:ascii="Times New Roman" w:hAnsi="Times New Roman" w:cs="Times New Roman"/>
            <w:sz w:val="24"/>
            <w:szCs w:val="24"/>
          </w:rPr>
          <w:t xml:space="preserve">thing, like the possible </w:t>
        </w:r>
        <w:r w:rsidR="00452694">
          <w:rPr>
            <w:rFonts w:ascii="Times New Roman" w:hAnsi="Times New Roman" w:cs="Times New Roman"/>
            <w:sz w:val="24"/>
            <w:szCs w:val="24"/>
          </w:rPr>
          <w:t>states of an electron</w:t>
        </w:r>
      </w:ins>
      <w:ins w:id="7" w:author="Jasmine" w:date="2014-01-25T21:51:00Z">
        <w:r w:rsidR="0078343A">
          <w:rPr>
            <w:rFonts w:ascii="Times New Roman" w:hAnsi="Times New Roman" w:cs="Times New Roman"/>
            <w:sz w:val="24"/>
            <w:szCs w:val="24"/>
          </w:rPr>
          <w:t>)</w:t>
        </w:r>
      </w:ins>
      <w:r w:rsidRPr="00B30C74">
        <w:rPr>
          <w:rFonts w:ascii="Times New Roman" w:hAnsi="Times New Roman" w:cs="Times New Roman"/>
          <w:sz w:val="24"/>
          <w:szCs w:val="24"/>
        </w:rPr>
        <w:t xml:space="preserve">. </w:t>
      </w:r>
      <w:r w:rsidR="00F5776B" w:rsidRPr="00B30C74">
        <w:rPr>
          <w:rFonts w:ascii="Times New Roman" w:hAnsi="Times New Roman" w:cs="Times New Roman"/>
          <w:sz w:val="24"/>
          <w:szCs w:val="24"/>
        </w:rPr>
        <w:t>I enjoy mathematical m</w:t>
      </w:r>
      <w:r w:rsidR="00C3557A" w:rsidRPr="00B30C74">
        <w:rPr>
          <w:rFonts w:ascii="Times New Roman" w:hAnsi="Times New Roman" w:cs="Times New Roman"/>
          <w:sz w:val="24"/>
          <w:szCs w:val="24"/>
        </w:rPr>
        <w:t>odelling of physical phenomenon</w:t>
      </w:r>
      <w:r w:rsidR="00733D0B" w:rsidRPr="00B30C74">
        <w:rPr>
          <w:rFonts w:ascii="Times New Roman" w:hAnsi="Times New Roman" w:cs="Times New Roman"/>
          <w:sz w:val="24"/>
          <w:szCs w:val="24"/>
        </w:rPr>
        <w:t xml:space="preserve"> </w:t>
      </w:r>
      <w:r w:rsidR="002749AC" w:rsidRPr="00B30C74">
        <w:rPr>
          <w:rFonts w:ascii="Times New Roman" w:hAnsi="Times New Roman" w:cs="Times New Roman"/>
          <w:sz w:val="24"/>
          <w:szCs w:val="24"/>
        </w:rPr>
        <w:t>because it is a unique opportunity to see directly</w:t>
      </w:r>
      <w:r w:rsidR="004E472F" w:rsidRPr="00B30C74">
        <w:rPr>
          <w:rFonts w:ascii="Times New Roman" w:hAnsi="Times New Roman" w:cs="Times New Roman"/>
          <w:sz w:val="24"/>
          <w:szCs w:val="24"/>
        </w:rPr>
        <w:t xml:space="preserve"> how physics and mathematics interact, and to explore </w:t>
      </w:r>
      <w:r w:rsidR="000E143F" w:rsidRPr="00B30C74">
        <w:rPr>
          <w:rFonts w:ascii="Times New Roman" w:hAnsi="Times New Roman" w:cs="Times New Roman"/>
          <w:sz w:val="24"/>
          <w:szCs w:val="24"/>
        </w:rPr>
        <w:t xml:space="preserve">the fundamentally mathematical properties of nature. I am deeply interested in the theoretical and computational modelling sides of physics, and hope to contribute to </w:t>
      </w:r>
      <w:r w:rsidR="00245FEF" w:rsidRPr="00B30C74">
        <w:rPr>
          <w:rFonts w:ascii="Times New Roman" w:hAnsi="Times New Roman" w:cs="Times New Roman"/>
          <w:sz w:val="24"/>
          <w:szCs w:val="24"/>
        </w:rPr>
        <w:t>the application</w:t>
      </w:r>
      <w:r w:rsidR="000E143F" w:rsidRPr="00B30C74">
        <w:rPr>
          <w:rFonts w:ascii="Times New Roman" w:hAnsi="Times New Roman" w:cs="Times New Roman"/>
          <w:sz w:val="24"/>
          <w:szCs w:val="24"/>
        </w:rPr>
        <w:t xml:space="preserve"> of pure mathematics to theories of physical relevance.</w:t>
      </w:r>
      <w:ins w:id="8" w:author="Jasmine" w:date="2014-01-25T21:57:00Z">
        <w:r w:rsidR="009B1E85">
          <w:rPr>
            <w:rFonts w:ascii="Times New Roman" w:hAnsi="Times New Roman" w:cs="Times New Roman"/>
            <w:sz w:val="24"/>
            <w:szCs w:val="24"/>
          </w:rPr>
          <w:t xml:space="preserve"> Nothing to grab onto in this paragraph because it’s too abstract.</w:t>
        </w:r>
      </w:ins>
      <w:ins w:id="9" w:author="Jasmine" w:date="2014-01-25T22:25:00Z">
        <w:r w:rsidR="001C18A9">
          <w:rPr>
            <w:rFonts w:ascii="Times New Roman" w:hAnsi="Times New Roman" w:cs="Times New Roman"/>
            <w:sz w:val="24"/>
            <w:szCs w:val="24"/>
          </w:rPr>
          <w:t xml:space="preserve"> Go back and make sure that every sentence has one thing it’s trying to say, and that it’s different than its fellow sentences.</w:t>
        </w:r>
      </w:ins>
      <w:bookmarkStart w:id="10" w:name="_GoBack"/>
      <w:bookmarkEnd w:id="10"/>
    </w:p>
    <w:p w:rsidR="00C84C6A" w:rsidRPr="00B30C74" w:rsidRDefault="00B86C16" w:rsidP="00254941">
      <w:pPr>
        <w:rPr>
          <w:rFonts w:ascii="Times New Roman" w:hAnsi="Times New Roman" w:cs="Times New Roman"/>
          <w:sz w:val="24"/>
          <w:szCs w:val="24"/>
        </w:rPr>
      </w:pPr>
      <w:r w:rsidRPr="00B30C74">
        <w:rPr>
          <w:rFonts w:ascii="Times New Roman" w:hAnsi="Times New Roman" w:cs="Times New Roman"/>
          <w:sz w:val="24"/>
          <w:szCs w:val="24"/>
        </w:rPr>
        <w:t>My fascination with the relationship between pure mathematics and physics became well-defined while I was a student in an experimental research group</w:t>
      </w:r>
      <w:r w:rsidR="002452E8" w:rsidRPr="00B30C74">
        <w:rPr>
          <w:rFonts w:ascii="Times New Roman" w:hAnsi="Times New Roman" w:cs="Times New Roman"/>
          <w:sz w:val="24"/>
          <w:szCs w:val="24"/>
        </w:rPr>
        <w:t xml:space="preserve"> studying liquid crystal materials</w:t>
      </w:r>
      <w:r w:rsidR="00A46AAC" w:rsidRPr="00B30C74">
        <w:rPr>
          <w:rFonts w:ascii="Times New Roman" w:hAnsi="Times New Roman" w:cs="Times New Roman"/>
          <w:sz w:val="24"/>
          <w:szCs w:val="24"/>
        </w:rPr>
        <w:t>.</w:t>
      </w:r>
      <w:r w:rsidRPr="00B30C74">
        <w:rPr>
          <w:rFonts w:ascii="Times New Roman" w:hAnsi="Times New Roman" w:cs="Times New Roman"/>
          <w:sz w:val="24"/>
          <w:szCs w:val="24"/>
        </w:rPr>
        <w:t xml:space="preserve"> </w:t>
      </w:r>
      <w:r w:rsidR="00DF25E8" w:rsidRPr="00B30C74">
        <w:rPr>
          <w:rFonts w:ascii="Times New Roman" w:hAnsi="Times New Roman" w:cs="Times New Roman"/>
          <w:sz w:val="24"/>
          <w:szCs w:val="24"/>
        </w:rPr>
        <w:t xml:space="preserve">A </w:t>
      </w:r>
      <w:r w:rsidR="00ED681C" w:rsidRPr="00B30C74">
        <w:rPr>
          <w:rFonts w:ascii="Times New Roman" w:hAnsi="Times New Roman" w:cs="Times New Roman"/>
          <w:sz w:val="24"/>
          <w:szCs w:val="24"/>
        </w:rPr>
        <w:t>primary</w:t>
      </w:r>
      <w:r w:rsidR="00DF25E8" w:rsidRPr="00B30C74">
        <w:rPr>
          <w:rFonts w:ascii="Times New Roman" w:hAnsi="Times New Roman" w:cs="Times New Roman"/>
          <w:sz w:val="24"/>
          <w:szCs w:val="24"/>
        </w:rPr>
        <w:t xml:space="preserve"> focus of our group was the study of</w:t>
      </w:r>
      <w:r w:rsidR="00887EC9" w:rsidRPr="00B30C74">
        <w:rPr>
          <w:rFonts w:ascii="Times New Roman" w:hAnsi="Times New Roman" w:cs="Times New Roman"/>
          <w:sz w:val="24"/>
          <w:szCs w:val="24"/>
        </w:rPr>
        <w:t xml:space="preserve"> how</w:t>
      </w:r>
      <w:r w:rsidR="00DF25E8" w:rsidRPr="00B30C74">
        <w:rPr>
          <w:rFonts w:ascii="Times New Roman" w:hAnsi="Times New Roman" w:cs="Times New Roman"/>
          <w:sz w:val="24"/>
          <w:szCs w:val="24"/>
        </w:rPr>
        <w:t xml:space="preserve"> </w:t>
      </w:r>
      <w:r w:rsidR="00ED681C" w:rsidRPr="00B30C74">
        <w:rPr>
          <w:rFonts w:ascii="Times New Roman" w:hAnsi="Times New Roman" w:cs="Times New Roman"/>
          <w:sz w:val="24"/>
          <w:szCs w:val="24"/>
        </w:rPr>
        <w:t>uniquely</w:t>
      </w:r>
      <w:r w:rsidR="00DF25E8" w:rsidRPr="00B30C74">
        <w:rPr>
          <w:rFonts w:ascii="Times New Roman" w:hAnsi="Times New Roman" w:cs="Times New Roman"/>
          <w:sz w:val="24"/>
          <w:szCs w:val="24"/>
        </w:rPr>
        <w:t xml:space="preserve">-shaped particles, such as figure-8s and </w:t>
      </w:r>
      <w:del w:id="11" w:author="Jasmine" w:date="2014-01-25T22:12:00Z">
        <w:r w:rsidR="00DF25E8" w:rsidRPr="00B30C74" w:rsidDel="00E47ACD">
          <w:rPr>
            <w:rFonts w:ascii="Times New Roman" w:hAnsi="Times New Roman" w:cs="Times New Roman"/>
            <w:sz w:val="24"/>
            <w:szCs w:val="24"/>
          </w:rPr>
          <w:delText xml:space="preserve">3-dimensional </w:delText>
        </w:r>
      </w:del>
      <w:r w:rsidR="00DF25E8" w:rsidRPr="00B30C74">
        <w:rPr>
          <w:rFonts w:ascii="Times New Roman" w:hAnsi="Times New Roman" w:cs="Times New Roman"/>
          <w:sz w:val="24"/>
          <w:szCs w:val="24"/>
        </w:rPr>
        <w:t>knots</w:t>
      </w:r>
      <w:ins w:id="12" w:author="Jasmine" w:date="2014-01-25T22:13:00Z">
        <w:r w:rsidR="00E47ACD">
          <w:rPr>
            <w:rFonts w:ascii="Times New Roman" w:hAnsi="Times New Roman" w:cs="Times New Roman"/>
            <w:sz w:val="24"/>
            <w:szCs w:val="24"/>
          </w:rPr>
          <w:t xml:space="preserve"> (bow</w:t>
        </w:r>
      </w:ins>
      <w:ins w:id="13" w:author="Jasmine" w:date="2014-01-25T22:14:00Z">
        <w:r w:rsidR="00E47ACD">
          <w:rPr>
            <w:rFonts w:ascii="Times New Roman" w:hAnsi="Times New Roman" w:cs="Times New Roman"/>
            <w:sz w:val="24"/>
            <w:szCs w:val="24"/>
          </w:rPr>
          <w:t>s</w:t>
        </w:r>
      </w:ins>
      <w:ins w:id="14" w:author="Jasmine" w:date="2014-01-25T22:13:00Z">
        <w:r w:rsidR="00E47ACD">
          <w:rPr>
            <w:rFonts w:ascii="Times New Roman" w:hAnsi="Times New Roman" w:cs="Times New Roman"/>
            <w:sz w:val="24"/>
            <w:szCs w:val="24"/>
          </w:rPr>
          <w:t>?</w:t>
        </w:r>
      </w:ins>
      <w:ins w:id="15" w:author="Jasmine" w:date="2014-01-25T22:14:00Z">
        <w:r w:rsidR="00E47ACD">
          <w:rPr>
            <w:rFonts w:ascii="Times New Roman" w:hAnsi="Times New Roman" w:cs="Times New Roman"/>
            <w:sz w:val="24"/>
            <w:szCs w:val="24"/>
          </w:rPr>
          <w:t xml:space="preserve"> Loops?</w:t>
        </w:r>
      </w:ins>
      <w:ins w:id="16" w:author="Jasmine" w:date="2014-01-25T22:13:00Z">
        <w:r w:rsidR="00E47ACD">
          <w:rPr>
            <w:rFonts w:ascii="Times New Roman" w:hAnsi="Times New Roman" w:cs="Times New Roman"/>
            <w:sz w:val="24"/>
            <w:szCs w:val="24"/>
          </w:rPr>
          <w:t>)</w:t>
        </w:r>
      </w:ins>
      <w:r w:rsidR="00DF25E8" w:rsidRPr="00B30C74">
        <w:rPr>
          <w:rFonts w:ascii="Times New Roman" w:hAnsi="Times New Roman" w:cs="Times New Roman"/>
          <w:sz w:val="24"/>
          <w:szCs w:val="24"/>
        </w:rPr>
        <w:t>, in</w:t>
      </w:r>
      <w:r w:rsidR="00887EC9" w:rsidRPr="00B30C74">
        <w:rPr>
          <w:rFonts w:ascii="Times New Roman" w:hAnsi="Times New Roman" w:cs="Times New Roman"/>
          <w:sz w:val="24"/>
          <w:szCs w:val="24"/>
        </w:rPr>
        <w:t>teracted with the</w:t>
      </w:r>
      <w:r w:rsidR="00DF25E8" w:rsidRPr="00B30C74">
        <w:rPr>
          <w:rFonts w:ascii="Times New Roman" w:hAnsi="Times New Roman" w:cs="Times New Roman"/>
          <w:sz w:val="24"/>
          <w:szCs w:val="24"/>
        </w:rPr>
        <w:t xml:space="preserve"> liquid crystal</w:t>
      </w:r>
      <w:r w:rsidR="00887EC9" w:rsidRPr="00B30C74">
        <w:rPr>
          <w:rFonts w:ascii="Times New Roman" w:hAnsi="Times New Roman" w:cs="Times New Roman"/>
          <w:sz w:val="24"/>
          <w:szCs w:val="24"/>
        </w:rPr>
        <w:t xml:space="preserve"> medium</w:t>
      </w:r>
      <w:r w:rsidR="00DF25E8" w:rsidRPr="00B30C74">
        <w:rPr>
          <w:rFonts w:ascii="Times New Roman" w:hAnsi="Times New Roman" w:cs="Times New Roman"/>
          <w:sz w:val="24"/>
          <w:szCs w:val="24"/>
        </w:rPr>
        <w:t xml:space="preserve">. </w:t>
      </w:r>
      <w:r w:rsidR="00910848" w:rsidRPr="00B30C74">
        <w:rPr>
          <w:rFonts w:ascii="Times New Roman" w:hAnsi="Times New Roman" w:cs="Times New Roman"/>
          <w:sz w:val="24"/>
          <w:szCs w:val="24"/>
        </w:rPr>
        <w:t xml:space="preserve">In a branch of geometry that studies the intrinsic properties of shapes, a coffee cup and a doughnut are mathematically the same shape because they have one hole (the hole in your coffee cup is its handle). An interesting result of our experiments was that the properties of </w:t>
      </w:r>
      <w:r w:rsidR="00C84C6A" w:rsidRPr="00B30C74">
        <w:rPr>
          <w:rFonts w:ascii="Times New Roman" w:hAnsi="Times New Roman" w:cs="Times New Roman"/>
          <w:sz w:val="24"/>
          <w:szCs w:val="24"/>
        </w:rPr>
        <w:t>an object in liquid crystal are determined by its</w:t>
      </w:r>
      <w:del w:id="17" w:author="Jasmine" w:date="2014-01-25T22:11:00Z">
        <w:r w:rsidR="00C84C6A" w:rsidRPr="00B30C74" w:rsidDel="00E47ACD">
          <w:rPr>
            <w:rFonts w:ascii="Times New Roman" w:hAnsi="Times New Roman" w:cs="Times New Roman"/>
            <w:sz w:val="24"/>
            <w:szCs w:val="24"/>
          </w:rPr>
          <w:delText xml:space="preserve"> </w:delText>
        </w:r>
      </w:del>
      <w:ins w:id="18" w:author="Jasmine" w:date="2014-01-25T22:11:00Z">
        <w:r w:rsidR="00E47ACD" w:rsidRPr="00B30C74">
          <w:rPr>
            <w:rFonts w:ascii="Times New Roman" w:hAnsi="Times New Roman" w:cs="Times New Roman"/>
            <w:sz w:val="24"/>
            <w:szCs w:val="24"/>
          </w:rPr>
          <w:t xml:space="preserve"> number of holes</w:t>
        </w:r>
        <w:r w:rsidR="00E47ACD" w:rsidRPr="00B30C74">
          <w:rPr>
            <w:rFonts w:ascii="Times New Roman" w:hAnsi="Times New Roman" w:cs="Times New Roman"/>
            <w:sz w:val="24"/>
            <w:szCs w:val="24"/>
          </w:rPr>
          <w:t xml:space="preserve"> </w:t>
        </w:r>
        <w:r w:rsidR="00E47ACD">
          <w:rPr>
            <w:rFonts w:ascii="Times New Roman" w:hAnsi="Times New Roman" w:cs="Times New Roman"/>
            <w:sz w:val="24"/>
            <w:szCs w:val="24"/>
          </w:rPr>
          <w:t xml:space="preserve">(its </w:t>
        </w:r>
      </w:ins>
      <w:r w:rsidR="003A670E" w:rsidRPr="00B30C74">
        <w:rPr>
          <w:rFonts w:ascii="Times New Roman" w:hAnsi="Times New Roman" w:cs="Times New Roman"/>
          <w:sz w:val="24"/>
          <w:szCs w:val="24"/>
        </w:rPr>
        <w:t xml:space="preserve">abstract </w:t>
      </w:r>
      <w:r w:rsidR="00C84C6A" w:rsidRPr="00B30C74">
        <w:rPr>
          <w:rFonts w:ascii="Times New Roman" w:hAnsi="Times New Roman" w:cs="Times New Roman"/>
          <w:sz w:val="24"/>
          <w:szCs w:val="24"/>
        </w:rPr>
        <w:t>mathematical shape (</w:t>
      </w:r>
      <w:del w:id="19" w:author="Jasmine" w:date="2014-01-25T22:10:00Z">
        <w:r w:rsidR="00C84C6A" w:rsidRPr="00B30C74" w:rsidDel="00E47ACD">
          <w:rPr>
            <w:rFonts w:ascii="Times New Roman" w:hAnsi="Times New Roman" w:cs="Times New Roman"/>
            <w:sz w:val="24"/>
            <w:szCs w:val="24"/>
          </w:rPr>
          <w:delText>its number of holes</w:delText>
        </w:r>
      </w:del>
      <w:r w:rsidR="00C84C6A" w:rsidRPr="00B30C74">
        <w:rPr>
          <w:rFonts w:ascii="Times New Roman" w:hAnsi="Times New Roman" w:cs="Times New Roman"/>
          <w:sz w:val="24"/>
          <w:szCs w:val="24"/>
        </w:rPr>
        <w:t>) rather than by its apparent physical shape.</w:t>
      </w:r>
      <w:ins w:id="20" w:author="Jasmine" w:date="2014-01-25T22:01:00Z">
        <w:r w:rsidR="002B49BD">
          <w:rPr>
            <w:rFonts w:ascii="Times New Roman" w:hAnsi="Times New Roman" w:cs="Times New Roman"/>
            <w:sz w:val="24"/>
            <w:szCs w:val="24"/>
          </w:rPr>
          <w:t xml:space="preserve"> (Can you say something specific about how their number of holes affects their behavior?)</w:t>
        </w:r>
      </w:ins>
      <w:r w:rsidR="00C84C6A" w:rsidRPr="00B30C74">
        <w:rPr>
          <w:rFonts w:ascii="Times New Roman" w:hAnsi="Times New Roman" w:cs="Times New Roman"/>
          <w:sz w:val="24"/>
          <w:szCs w:val="24"/>
        </w:rPr>
        <w:t xml:space="preserve"> </w:t>
      </w:r>
      <w:r w:rsidR="00D553E2" w:rsidRPr="00B30C74">
        <w:rPr>
          <w:rFonts w:ascii="Times New Roman" w:hAnsi="Times New Roman" w:cs="Times New Roman"/>
          <w:sz w:val="24"/>
          <w:szCs w:val="24"/>
        </w:rPr>
        <w:t>Such surprising relationships have turned up with increasing frequency as I have continued my studies</w:t>
      </w:r>
      <w:ins w:id="21" w:author="Jasmine" w:date="2014-01-25T22:02:00Z">
        <w:r w:rsidR="002B49BD">
          <w:rPr>
            <w:rFonts w:ascii="Times New Roman" w:hAnsi="Times New Roman" w:cs="Times New Roman"/>
            <w:sz w:val="24"/>
            <w:szCs w:val="24"/>
          </w:rPr>
          <w:t xml:space="preserve"> (The further I get into these subjects the more I see such relationships</w:t>
        </w:r>
      </w:ins>
      <w:ins w:id="22" w:author="Jasmine" w:date="2014-01-25T22:03:00Z">
        <w:r w:rsidR="002B49BD">
          <w:rPr>
            <w:rFonts w:ascii="Times New Roman" w:hAnsi="Times New Roman" w:cs="Times New Roman"/>
            <w:sz w:val="24"/>
            <w:szCs w:val="24"/>
          </w:rPr>
          <w:t>…)</w:t>
        </w:r>
      </w:ins>
      <w:r w:rsidR="00D553E2" w:rsidRPr="00B30C74">
        <w:rPr>
          <w:rFonts w:ascii="Times New Roman" w:hAnsi="Times New Roman" w:cs="Times New Roman"/>
          <w:sz w:val="24"/>
          <w:szCs w:val="24"/>
        </w:rPr>
        <w:t>, and</w:t>
      </w:r>
      <w:ins w:id="23" w:author="Jasmine" w:date="2014-01-25T22:03:00Z">
        <w:r w:rsidR="002B49BD">
          <w:rPr>
            <w:rFonts w:ascii="Times New Roman" w:hAnsi="Times New Roman" w:cs="Times New Roman"/>
            <w:sz w:val="24"/>
            <w:szCs w:val="24"/>
          </w:rPr>
          <w:t xml:space="preserve"> they</w:t>
        </w:r>
      </w:ins>
      <w:r w:rsidR="00D553E2" w:rsidRPr="00B30C74">
        <w:rPr>
          <w:rFonts w:ascii="Times New Roman" w:hAnsi="Times New Roman" w:cs="Times New Roman"/>
          <w:sz w:val="24"/>
          <w:szCs w:val="24"/>
        </w:rPr>
        <w:t xml:space="preserve"> </w:t>
      </w:r>
      <w:r w:rsidR="00D318E7" w:rsidRPr="00B30C74">
        <w:rPr>
          <w:rFonts w:ascii="Times New Roman" w:hAnsi="Times New Roman" w:cs="Times New Roman"/>
          <w:sz w:val="24"/>
          <w:szCs w:val="24"/>
        </w:rPr>
        <w:t>keep me always excited about my future in physics and mathematics.</w:t>
      </w:r>
      <w:ins w:id="24" w:author="Jasmine" w:date="2014-01-25T22:11:00Z">
        <w:r w:rsidR="00E47ACD">
          <w:rPr>
            <w:rFonts w:ascii="Times New Roman" w:hAnsi="Times New Roman" w:cs="Times New Roman"/>
            <w:sz w:val="24"/>
            <w:szCs w:val="24"/>
          </w:rPr>
          <w:t xml:space="preserve"> Focus on the cool aspects of shape, and push all of the</w:t>
        </w:r>
      </w:ins>
      <w:ins w:id="25" w:author="Jasmine" w:date="2014-01-25T22:13:00Z">
        <w:r w:rsidR="00E47ACD">
          <w:rPr>
            <w:rFonts w:ascii="Times New Roman" w:hAnsi="Times New Roman" w:cs="Times New Roman"/>
            <w:sz w:val="24"/>
            <w:szCs w:val="24"/>
          </w:rPr>
          <w:t xml:space="preserve"> math jargon out.</w:t>
        </w:r>
      </w:ins>
      <w:ins w:id="26" w:author="Jasmine" w:date="2014-01-25T22:16:00Z">
        <w:r w:rsidR="00E47ACD">
          <w:rPr>
            <w:rFonts w:ascii="Times New Roman" w:hAnsi="Times New Roman" w:cs="Times New Roman"/>
            <w:sz w:val="24"/>
            <w:szCs w:val="24"/>
          </w:rPr>
          <w:t xml:space="preserve"> Devin wants something non-abstract for the </w:t>
        </w:r>
      </w:ins>
      <w:ins w:id="27" w:author="Jasmine" w:date="2014-01-25T22:17:00Z">
        <w:r w:rsidR="00E47ACD">
          <w:rPr>
            <w:rFonts w:ascii="Times New Roman" w:hAnsi="Times New Roman" w:cs="Times New Roman"/>
            <w:sz w:val="24"/>
            <w:szCs w:val="24"/>
          </w:rPr>
          <w:t>“properties of an object in liquid crystal</w:t>
        </w:r>
        <w:r w:rsidR="000830BF">
          <w:rPr>
            <w:rFonts w:ascii="Times New Roman" w:hAnsi="Times New Roman" w:cs="Times New Roman"/>
            <w:sz w:val="24"/>
            <w:szCs w:val="24"/>
          </w:rPr>
          <w:t>” are an object with one hole does this, and an object with two holes does another thing.</w:t>
        </w:r>
      </w:ins>
    </w:p>
    <w:p w:rsidR="00E02FB9" w:rsidRPr="00B30C74" w:rsidRDefault="00596F3A" w:rsidP="00942B9F">
      <w:pPr>
        <w:rPr>
          <w:rFonts w:ascii="Times New Roman" w:hAnsi="Times New Roman" w:cs="Times New Roman"/>
          <w:sz w:val="24"/>
          <w:szCs w:val="24"/>
        </w:rPr>
      </w:pPr>
      <w:r w:rsidRPr="00B30C74">
        <w:rPr>
          <w:rFonts w:ascii="Times New Roman" w:hAnsi="Times New Roman" w:cs="Times New Roman"/>
          <w:sz w:val="24"/>
          <w:szCs w:val="24"/>
        </w:rPr>
        <w:t xml:space="preserve">I am </w:t>
      </w:r>
      <w:r w:rsidR="006220AF" w:rsidRPr="00B30C74">
        <w:rPr>
          <w:rFonts w:ascii="Times New Roman" w:hAnsi="Times New Roman" w:cs="Times New Roman"/>
          <w:sz w:val="24"/>
          <w:szCs w:val="24"/>
        </w:rPr>
        <w:t xml:space="preserve">currently </w:t>
      </w:r>
      <w:r w:rsidRPr="00B30C74">
        <w:rPr>
          <w:rFonts w:ascii="Times New Roman" w:hAnsi="Times New Roman" w:cs="Times New Roman"/>
          <w:sz w:val="24"/>
          <w:szCs w:val="24"/>
        </w:rPr>
        <w:t>a member of a research group that studies a newly-discovered material of great theoretical interest, quark-gluon plasma</w:t>
      </w:r>
      <w:r w:rsidR="00B070D7" w:rsidRPr="00B30C74">
        <w:rPr>
          <w:rFonts w:ascii="Times New Roman" w:hAnsi="Times New Roman" w:cs="Times New Roman"/>
          <w:sz w:val="24"/>
          <w:szCs w:val="24"/>
        </w:rPr>
        <w:t>, which is created in high-energy collisions between heavy nuclei like lead and gold</w:t>
      </w:r>
      <w:r w:rsidRPr="00B30C74">
        <w:rPr>
          <w:rFonts w:ascii="Times New Roman" w:hAnsi="Times New Roman" w:cs="Times New Roman"/>
          <w:sz w:val="24"/>
          <w:szCs w:val="24"/>
        </w:rPr>
        <w:t>.</w:t>
      </w:r>
      <w:r w:rsidR="00B070D7" w:rsidRPr="00B30C74">
        <w:rPr>
          <w:rFonts w:ascii="Times New Roman" w:hAnsi="Times New Roman" w:cs="Times New Roman"/>
          <w:sz w:val="24"/>
          <w:szCs w:val="24"/>
        </w:rPr>
        <w:t xml:space="preserve"> Quark-gluon plasma is exceptionally difficult to study experimentally, so theory and computer modelling are of great importance to the progress of the discipline. </w:t>
      </w:r>
      <w:r w:rsidR="001979F5" w:rsidRPr="00B30C74">
        <w:rPr>
          <w:rFonts w:ascii="Times New Roman" w:hAnsi="Times New Roman" w:cs="Times New Roman"/>
          <w:sz w:val="24"/>
          <w:szCs w:val="24"/>
        </w:rPr>
        <w:t xml:space="preserve">Our group studies the </w:t>
      </w:r>
      <w:r w:rsidR="00A42078" w:rsidRPr="00B30C74">
        <w:rPr>
          <w:rFonts w:ascii="Times New Roman" w:hAnsi="Times New Roman" w:cs="Times New Roman"/>
          <w:sz w:val="24"/>
          <w:szCs w:val="24"/>
        </w:rPr>
        <w:t>material</w:t>
      </w:r>
      <w:r w:rsidR="001979F5" w:rsidRPr="00B30C74">
        <w:rPr>
          <w:rFonts w:ascii="Times New Roman" w:hAnsi="Times New Roman" w:cs="Times New Roman"/>
          <w:sz w:val="24"/>
          <w:szCs w:val="24"/>
        </w:rPr>
        <w:t xml:space="preserve"> properties of quark-gluon plasmas theoretically and develops new methods in fluid dynamics that can be used to simulate </w:t>
      </w:r>
      <w:r w:rsidR="002452E8" w:rsidRPr="00B30C74">
        <w:rPr>
          <w:rFonts w:ascii="Times New Roman" w:hAnsi="Times New Roman" w:cs="Times New Roman"/>
          <w:sz w:val="24"/>
          <w:szCs w:val="24"/>
        </w:rPr>
        <w:t>them</w:t>
      </w:r>
      <w:r w:rsidR="001979F5" w:rsidRPr="00B30C74">
        <w:rPr>
          <w:rFonts w:ascii="Times New Roman" w:hAnsi="Times New Roman" w:cs="Times New Roman"/>
          <w:sz w:val="24"/>
          <w:szCs w:val="24"/>
        </w:rPr>
        <w:t xml:space="preserve"> on the computer.</w:t>
      </w:r>
      <w:r w:rsidR="00A6404E" w:rsidRPr="00B30C74">
        <w:rPr>
          <w:rFonts w:ascii="Times New Roman" w:hAnsi="Times New Roman" w:cs="Times New Roman"/>
          <w:sz w:val="24"/>
          <w:szCs w:val="24"/>
        </w:rPr>
        <w:t xml:space="preserve"> In my current work,</w:t>
      </w:r>
      <w:r w:rsidR="009A3B21" w:rsidRPr="00B30C74">
        <w:rPr>
          <w:rFonts w:ascii="Times New Roman" w:hAnsi="Times New Roman" w:cs="Times New Roman"/>
          <w:sz w:val="24"/>
          <w:szCs w:val="24"/>
        </w:rPr>
        <w:t xml:space="preserve"> I am exploring a relationship between quark-gluon plasma and a similar fluid, the cold Fermi gas, </w:t>
      </w:r>
      <w:ins w:id="28" w:author="Jasmine" w:date="2014-01-25T22:07:00Z">
        <w:r w:rsidR="00E47ACD">
          <w:rPr>
            <w:rFonts w:ascii="Times New Roman" w:hAnsi="Times New Roman" w:cs="Times New Roman"/>
            <w:sz w:val="24"/>
            <w:szCs w:val="24"/>
          </w:rPr>
          <w:t>( awkard, and confusing why this would be true )</w:t>
        </w:r>
      </w:ins>
      <w:r w:rsidR="009A3B21" w:rsidRPr="00B30C74">
        <w:rPr>
          <w:rFonts w:ascii="Times New Roman" w:hAnsi="Times New Roman" w:cs="Times New Roman"/>
          <w:sz w:val="24"/>
          <w:szCs w:val="24"/>
        </w:rPr>
        <w:t>which may allow us to calculate values for the viscosity of quark-gluon plasma with higher precision than</w:t>
      </w:r>
      <w:ins w:id="29" w:author="Jasmine" w:date="2014-01-25T22:08:00Z">
        <w:r w:rsidR="00E47ACD">
          <w:rPr>
            <w:rFonts w:ascii="Times New Roman" w:hAnsi="Times New Roman" w:cs="Times New Roman"/>
            <w:sz w:val="24"/>
            <w:szCs w:val="24"/>
          </w:rPr>
          <w:t xml:space="preserve"> has yet been experimentally determined</w:t>
        </w:r>
      </w:ins>
      <w:del w:id="30" w:author="Jasmine" w:date="2014-01-25T22:08:00Z">
        <w:r w:rsidR="009A3B21" w:rsidRPr="00B30C74" w:rsidDel="00E47ACD">
          <w:rPr>
            <w:rFonts w:ascii="Times New Roman" w:hAnsi="Times New Roman" w:cs="Times New Roman"/>
            <w:sz w:val="24"/>
            <w:szCs w:val="24"/>
          </w:rPr>
          <w:delText xml:space="preserve"> experimental data for quark-gluon plasma itself would allow</w:delText>
        </w:r>
      </w:del>
      <w:r w:rsidR="009A3B21" w:rsidRPr="00B30C74">
        <w:rPr>
          <w:rFonts w:ascii="Times New Roman" w:hAnsi="Times New Roman" w:cs="Times New Roman"/>
          <w:sz w:val="24"/>
          <w:szCs w:val="24"/>
        </w:rPr>
        <w:t xml:space="preserve">. </w:t>
      </w:r>
      <w:r w:rsidR="00E02FB9" w:rsidRPr="00B30C74">
        <w:rPr>
          <w:rFonts w:ascii="Times New Roman" w:hAnsi="Times New Roman" w:cs="Times New Roman"/>
          <w:sz w:val="24"/>
          <w:szCs w:val="24"/>
        </w:rPr>
        <w:t>The viscosity of quark-gluon plasma is of great importance because it reveals information about the interactions between quarks and gluons, which are believed to be the</w:t>
      </w:r>
      <w:r w:rsidR="004C0578" w:rsidRPr="00B30C74">
        <w:rPr>
          <w:rFonts w:ascii="Times New Roman" w:hAnsi="Times New Roman" w:cs="Times New Roman"/>
          <w:sz w:val="24"/>
          <w:szCs w:val="24"/>
        </w:rPr>
        <w:t xml:space="preserve"> fundamental constituents of protons, </w:t>
      </w:r>
      <w:r w:rsidR="00E02FB9" w:rsidRPr="00B30C74">
        <w:rPr>
          <w:rFonts w:ascii="Times New Roman" w:hAnsi="Times New Roman" w:cs="Times New Roman"/>
          <w:sz w:val="24"/>
          <w:szCs w:val="24"/>
        </w:rPr>
        <w:t>neutrons</w:t>
      </w:r>
      <w:r w:rsidR="004C0578" w:rsidRPr="00B30C74">
        <w:rPr>
          <w:rFonts w:ascii="Times New Roman" w:hAnsi="Times New Roman" w:cs="Times New Roman"/>
          <w:sz w:val="24"/>
          <w:szCs w:val="24"/>
        </w:rPr>
        <w:t>,</w:t>
      </w:r>
      <w:r w:rsidR="00E02FB9" w:rsidRPr="00B30C74">
        <w:rPr>
          <w:rFonts w:ascii="Times New Roman" w:hAnsi="Times New Roman" w:cs="Times New Roman"/>
          <w:sz w:val="24"/>
          <w:szCs w:val="24"/>
        </w:rPr>
        <w:t xml:space="preserve"> and all macroscopic matter.</w:t>
      </w:r>
      <w:r w:rsidR="005F732C">
        <w:rPr>
          <w:rFonts w:ascii="Times New Roman" w:hAnsi="Times New Roman" w:cs="Times New Roman"/>
          <w:sz w:val="24"/>
          <w:szCs w:val="24"/>
        </w:rPr>
        <w:t xml:space="preserve"> In my future work with this group I hope to contribute to improving the computability and accuracy of methods in fluid dynamics that will allow us to more effectively and efficiently simulate the behavior of quark-gluon plasmas.</w:t>
      </w:r>
    </w:p>
    <w:p w:rsidR="00A97266" w:rsidRPr="00B30C74" w:rsidRDefault="00A85A13">
      <w:pPr>
        <w:rPr>
          <w:rFonts w:ascii="Times New Roman" w:hAnsi="Times New Roman" w:cs="Times New Roman"/>
          <w:sz w:val="24"/>
          <w:szCs w:val="24"/>
        </w:rPr>
      </w:pPr>
      <w:r w:rsidRPr="00B30C74">
        <w:rPr>
          <w:rFonts w:ascii="Times New Roman" w:hAnsi="Times New Roman" w:cs="Times New Roman"/>
          <w:sz w:val="24"/>
          <w:szCs w:val="24"/>
        </w:rPr>
        <w:lastRenderedPageBreak/>
        <w:t>My academic goal is to enter a PhD program in theoretical physics after my graduation from the University of Colorado. I hope to spend my career doing fundamental high-energy physics or nuclear fusion energy research at a university or national laboratory.</w:t>
      </w:r>
    </w:p>
    <w:p w:rsidR="00B30C74" w:rsidRDefault="00B30C74" w:rsidP="00E02FB9">
      <w:pPr>
        <w:rPr>
          <w:rFonts w:ascii="Times New Roman" w:hAnsi="Times New Roman" w:cs="Times New Roman"/>
          <w:sz w:val="24"/>
          <w:szCs w:val="24"/>
        </w:rPr>
      </w:pPr>
    </w:p>
    <w:p w:rsidR="00B30C74" w:rsidRDefault="00B30C74" w:rsidP="00E02FB9">
      <w:pPr>
        <w:rPr>
          <w:rFonts w:ascii="Times New Roman" w:hAnsi="Times New Roman" w:cs="Times New Roman"/>
          <w:sz w:val="24"/>
          <w:szCs w:val="24"/>
        </w:rPr>
      </w:pPr>
    </w:p>
    <w:p w:rsidR="00B30C74" w:rsidRDefault="00B30C74" w:rsidP="00E02FB9">
      <w:pPr>
        <w:rPr>
          <w:rFonts w:ascii="Times New Roman" w:hAnsi="Times New Roman" w:cs="Times New Roman"/>
          <w:sz w:val="24"/>
          <w:szCs w:val="24"/>
        </w:rPr>
      </w:pPr>
    </w:p>
    <w:p w:rsidR="00CA24B1" w:rsidRDefault="00CA24B1" w:rsidP="00E02FB9">
      <w:pPr>
        <w:rPr>
          <w:rFonts w:ascii="Times New Roman" w:hAnsi="Times New Roman" w:cs="Times New Roman"/>
          <w:sz w:val="24"/>
          <w:szCs w:val="24"/>
        </w:rPr>
      </w:pPr>
    </w:p>
    <w:p w:rsidR="00CA24B1" w:rsidRPr="00B30C74" w:rsidRDefault="00CA24B1" w:rsidP="00CA24B1">
      <w:pPr>
        <w:rPr>
          <w:rFonts w:ascii="Times New Roman" w:hAnsi="Times New Roman" w:cs="Times New Roman"/>
          <w:sz w:val="24"/>
          <w:szCs w:val="24"/>
        </w:rPr>
      </w:pPr>
      <w:r w:rsidRPr="00B30C74">
        <w:rPr>
          <w:rFonts w:ascii="Times New Roman" w:hAnsi="Times New Roman" w:cs="Times New Roman"/>
          <w:sz w:val="24"/>
          <w:szCs w:val="24"/>
        </w:rPr>
        <w:t>Compared to ordinary fluids, quark-gluon plasmas have the added complexity of being a high-energy, relativistic fluid. Relativistic hydrodynamics describes how fluids behave near very massive objects (like stars) or when they are exceptionally high in energy. It has important applications across several branches of physics, including astrophysics and magneto-hydrodynamics, and is essential for studying the fluid dynamics of quark-gluon plasma. Current methods in relativistic fluid dynamics are much more complicated than their non-relativistic counterparts, and are often too difficult for computers to solve numerically in a practical amount of time. In my future work with this group, I hope to contribute to improving the computability and accuracy in relativistic hydrodynamics that is central to the effective simulation of quark-gluon plasmas.</w:t>
      </w:r>
    </w:p>
    <w:p w:rsidR="00CA24B1" w:rsidRDefault="00CA24B1" w:rsidP="00E02FB9">
      <w:pPr>
        <w:rPr>
          <w:rFonts w:ascii="Times New Roman" w:hAnsi="Times New Roman" w:cs="Times New Roman"/>
          <w:sz w:val="24"/>
          <w:szCs w:val="24"/>
        </w:rPr>
      </w:pPr>
    </w:p>
    <w:p w:rsidR="00E02FB9" w:rsidRDefault="00E02FB9" w:rsidP="00E02FB9">
      <w:pPr>
        <w:rPr>
          <w:rFonts w:ascii="Times New Roman" w:hAnsi="Times New Roman" w:cs="Times New Roman"/>
          <w:sz w:val="24"/>
          <w:szCs w:val="24"/>
        </w:rPr>
      </w:pPr>
      <w:r>
        <w:rPr>
          <w:rFonts w:ascii="Times New Roman" w:hAnsi="Times New Roman" w:cs="Times New Roman"/>
          <w:sz w:val="24"/>
          <w:szCs w:val="24"/>
        </w:rPr>
        <w:t xml:space="preserve">I thoroughly enjoy the opportunity to study the mathematics underlying fluid mechanics and numerical methods, and to apply these to an unsolved problem in physics. I am excited to contribute to research in high-energy physics because the discipline is very young and has many important consequences in modern physics. Quark-gluon plasma for example, first observed in 2000, is the first medium in which to directly study quarks, which are believed to be the fundamental unit from which matter is composed. High-energy physics also is essential to the study of the early universe and to the development of nuclear fusion energy. I am interested in continuing research in this discipline, and hope to contribute to the fundamental mathematical background for this area of </w:t>
      </w:r>
      <w:commentRangeStart w:id="31"/>
      <w:r>
        <w:rPr>
          <w:rFonts w:ascii="Times New Roman" w:hAnsi="Times New Roman" w:cs="Times New Roman"/>
          <w:sz w:val="24"/>
          <w:szCs w:val="24"/>
        </w:rPr>
        <w:t>physics</w:t>
      </w:r>
      <w:commentRangeEnd w:id="31"/>
      <w:r>
        <w:rPr>
          <w:rStyle w:val="CommentReference"/>
        </w:rPr>
        <w:commentReference w:id="31"/>
      </w:r>
      <w:r>
        <w:rPr>
          <w:rFonts w:ascii="Times New Roman" w:hAnsi="Times New Roman" w:cs="Times New Roman"/>
          <w:sz w:val="24"/>
          <w:szCs w:val="24"/>
        </w:rPr>
        <w:t>.</w:t>
      </w:r>
    </w:p>
    <w:p w:rsidR="00E02FB9" w:rsidRDefault="00E02FB9" w:rsidP="00E02FB9">
      <w:pPr>
        <w:rPr>
          <w:rFonts w:ascii="Times New Roman" w:hAnsi="Times New Roman" w:cs="Times New Roman"/>
        </w:rPr>
      </w:pPr>
      <w:r w:rsidRPr="00942B9F">
        <w:rPr>
          <w:rFonts w:ascii="Times New Roman" w:hAnsi="Times New Roman" w:cs="Times New Roman"/>
          <w:sz w:val="24"/>
          <w:szCs w:val="24"/>
        </w:rPr>
        <w:t>Simulating any fluid on the computer involves many approximations, including how temperature varies and how the fluid dissipates energy or relaxes to equilibrium, and the best assumptions for cold Fermi gases are also expected to be approximately correct for quark-gluon plasmas. Because cold Fermi gases have been studied with low experimental uncertainty, the fluid models we use to simulate quark-gluon plasmas can be approximately experimentally-verified via this relationship.</w:t>
      </w:r>
      <w:r>
        <w:rPr>
          <w:rFonts w:ascii="Times New Roman" w:hAnsi="Times New Roman" w:cs="Times New Roman"/>
        </w:rPr>
        <w:t xml:space="preserve"> </w:t>
      </w:r>
    </w:p>
    <w:p w:rsidR="00B30C74" w:rsidRPr="00E02FB9" w:rsidRDefault="00B30C74" w:rsidP="00B30C74">
      <w:pPr>
        <w:rPr>
          <w:rFonts w:ascii="Times New Roman" w:hAnsi="Times New Roman" w:cs="Times New Roman"/>
        </w:rPr>
      </w:pPr>
      <w:r w:rsidRPr="00EC1D1E">
        <w:rPr>
          <w:rFonts w:ascii="Times New Roman" w:hAnsi="Times New Roman" w:cs="Times New Roman"/>
        </w:rPr>
        <w:t>Although quark-gluon plasmas and unitary Fermi gases have many similarities, quark-gluon plasmas have the added complexity of being a high-energy, relativistic fluid.</w:t>
      </w:r>
      <w:r w:rsidRPr="00E02FB9">
        <w:rPr>
          <w:rFonts w:ascii="Times New Roman" w:hAnsi="Times New Roman" w:cs="Times New Roman"/>
        </w:rPr>
        <w:t xml:space="preserve"> </w:t>
      </w:r>
      <w:r>
        <w:rPr>
          <w:rFonts w:ascii="Times New Roman" w:hAnsi="Times New Roman" w:cs="Times New Roman"/>
        </w:rPr>
        <w:t>In my future work, I hope to contribute to the efficient computer implementation of relativistic hydrodynamics, and to use these methods to calculate theoretical bounds for the viscosity of quark-gluon plasma.</w:t>
      </w:r>
    </w:p>
    <w:p w:rsidR="00E02FB9" w:rsidRPr="004E472F" w:rsidRDefault="00E02FB9">
      <w:pPr>
        <w:rPr>
          <w:rFonts w:ascii="Times New Roman" w:hAnsi="Times New Roman" w:cs="Times New Roman"/>
          <w:sz w:val="24"/>
          <w:szCs w:val="24"/>
        </w:rPr>
      </w:pPr>
    </w:p>
    <w:sectPr w:rsidR="00E02FB9" w:rsidRPr="004E472F" w:rsidSect="00CD355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Deborah Viles" w:date="2014-01-22T02:06:00Z" w:initials="DV">
    <w:p w:rsidR="00E02FB9" w:rsidRDefault="00E02FB9" w:rsidP="00E02FB9">
      <w:pPr>
        <w:pStyle w:val="CommentText"/>
      </w:pPr>
      <w:r>
        <w:rPr>
          <w:rStyle w:val="CommentReference"/>
        </w:rPr>
        <w:annotationRef/>
      </w:r>
      <w:r>
        <w:t>I might do just a little more to emphasize the contributions you’re already making to the field.  Your paragraph on your current research is good, but I don’t think it gives you full credit for the work you’re doing.  Otherwise, I think the essay is great.  I think for this essay it’s appropriate to talk about your interests as they relate to your research, so I don’t think you have to include other hobbies/interests.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431D"/>
    <w:multiLevelType w:val="hybridMultilevel"/>
    <w:tmpl w:val="E73EC71A"/>
    <w:lvl w:ilvl="0" w:tplc="40DEF99E">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C4"/>
    <w:rsid w:val="00051D87"/>
    <w:rsid w:val="000609FD"/>
    <w:rsid w:val="000830BF"/>
    <w:rsid w:val="00097618"/>
    <w:rsid w:val="000D7CBF"/>
    <w:rsid w:val="000E143F"/>
    <w:rsid w:val="000F1EFB"/>
    <w:rsid w:val="00106666"/>
    <w:rsid w:val="00165E30"/>
    <w:rsid w:val="001979F5"/>
    <w:rsid w:val="001A30EB"/>
    <w:rsid w:val="001C18A9"/>
    <w:rsid w:val="001C61B7"/>
    <w:rsid w:val="001D49E9"/>
    <w:rsid w:val="00223B8B"/>
    <w:rsid w:val="0023205D"/>
    <w:rsid w:val="0024020E"/>
    <w:rsid w:val="002452E8"/>
    <w:rsid w:val="00245FEF"/>
    <w:rsid w:val="00254941"/>
    <w:rsid w:val="002749AC"/>
    <w:rsid w:val="002841A1"/>
    <w:rsid w:val="002B49BD"/>
    <w:rsid w:val="002F22A7"/>
    <w:rsid w:val="0030271F"/>
    <w:rsid w:val="00304763"/>
    <w:rsid w:val="00350449"/>
    <w:rsid w:val="003A670E"/>
    <w:rsid w:val="003B4F9B"/>
    <w:rsid w:val="00402FA5"/>
    <w:rsid w:val="0042114E"/>
    <w:rsid w:val="00442CA4"/>
    <w:rsid w:val="00452694"/>
    <w:rsid w:val="00457119"/>
    <w:rsid w:val="004768F8"/>
    <w:rsid w:val="00492F5D"/>
    <w:rsid w:val="004A612F"/>
    <w:rsid w:val="004C0578"/>
    <w:rsid w:val="004E1A2C"/>
    <w:rsid w:val="004E472F"/>
    <w:rsid w:val="004E667A"/>
    <w:rsid w:val="00533264"/>
    <w:rsid w:val="00565869"/>
    <w:rsid w:val="00596F3A"/>
    <w:rsid w:val="00597F04"/>
    <w:rsid w:val="005F732C"/>
    <w:rsid w:val="00611A51"/>
    <w:rsid w:val="006220AF"/>
    <w:rsid w:val="006646E9"/>
    <w:rsid w:val="00674CE9"/>
    <w:rsid w:val="00690B38"/>
    <w:rsid w:val="006A74E6"/>
    <w:rsid w:val="006B5D33"/>
    <w:rsid w:val="006C01A9"/>
    <w:rsid w:val="006D5E6F"/>
    <w:rsid w:val="006F2E24"/>
    <w:rsid w:val="007060A6"/>
    <w:rsid w:val="00733D0B"/>
    <w:rsid w:val="00740A1E"/>
    <w:rsid w:val="007529C4"/>
    <w:rsid w:val="0078343A"/>
    <w:rsid w:val="007854A3"/>
    <w:rsid w:val="00792502"/>
    <w:rsid w:val="007F5A52"/>
    <w:rsid w:val="0082771B"/>
    <w:rsid w:val="00856AE1"/>
    <w:rsid w:val="00883EF2"/>
    <w:rsid w:val="00887EC9"/>
    <w:rsid w:val="008C30D9"/>
    <w:rsid w:val="008D4E36"/>
    <w:rsid w:val="008E7565"/>
    <w:rsid w:val="0090566D"/>
    <w:rsid w:val="00910848"/>
    <w:rsid w:val="0091160D"/>
    <w:rsid w:val="009262E8"/>
    <w:rsid w:val="00934528"/>
    <w:rsid w:val="00942B9F"/>
    <w:rsid w:val="009771CA"/>
    <w:rsid w:val="00980BF6"/>
    <w:rsid w:val="009A3B21"/>
    <w:rsid w:val="009B1E85"/>
    <w:rsid w:val="009F0317"/>
    <w:rsid w:val="00A21CD6"/>
    <w:rsid w:val="00A3626F"/>
    <w:rsid w:val="00A42078"/>
    <w:rsid w:val="00A46AAC"/>
    <w:rsid w:val="00A54920"/>
    <w:rsid w:val="00A56398"/>
    <w:rsid w:val="00A6136B"/>
    <w:rsid w:val="00A6404E"/>
    <w:rsid w:val="00A85A13"/>
    <w:rsid w:val="00A97266"/>
    <w:rsid w:val="00A979AF"/>
    <w:rsid w:val="00AB2583"/>
    <w:rsid w:val="00AC62DC"/>
    <w:rsid w:val="00AF3519"/>
    <w:rsid w:val="00B070D7"/>
    <w:rsid w:val="00B30C74"/>
    <w:rsid w:val="00B3484D"/>
    <w:rsid w:val="00B45A2D"/>
    <w:rsid w:val="00B50D3C"/>
    <w:rsid w:val="00B56BBC"/>
    <w:rsid w:val="00B600BC"/>
    <w:rsid w:val="00B74431"/>
    <w:rsid w:val="00B86C16"/>
    <w:rsid w:val="00B93CFA"/>
    <w:rsid w:val="00BE42A7"/>
    <w:rsid w:val="00C03A4D"/>
    <w:rsid w:val="00C105B5"/>
    <w:rsid w:val="00C3557A"/>
    <w:rsid w:val="00C531F5"/>
    <w:rsid w:val="00C67E65"/>
    <w:rsid w:val="00C748B3"/>
    <w:rsid w:val="00C8208F"/>
    <w:rsid w:val="00C84C6A"/>
    <w:rsid w:val="00C86364"/>
    <w:rsid w:val="00C929B7"/>
    <w:rsid w:val="00C9334C"/>
    <w:rsid w:val="00CA24B1"/>
    <w:rsid w:val="00CA36E2"/>
    <w:rsid w:val="00CC283C"/>
    <w:rsid w:val="00CD3550"/>
    <w:rsid w:val="00CE3666"/>
    <w:rsid w:val="00D01484"/>
    <w:rsid w:val="00D0576C"/>
    <w:rsid w:val="00D318E7"/>
    <w:rsid w:val="00D553E2"/>
    <w:rsid w:val="00D75454"/>
    <w:rsid w:val="00DA6D77"/>
    <w:rsid w:val="00DB5DB4"/>
    <w:rsid w:val="00DC7544"/>
    <w:rsid w:val="00DF25E8"/>
    <w:rsid w:val="00E02FB9"/>
    <w:rsid w:val="00E053D8"/>
    <w:rsid w:val="00E47ACD"/>
    <w:rsid w:val="00E619BC"/>
    <w:rsid w:val="00E62C14"/>
    <w:rsid w:val="00E97634"/>
    <w:rsid w:val="00EA6021"/>
    <w:rsid w:val="00EA6B3D"/>
    <w:rsid w:val="00EB740C"/>
    <w:rsid w:val="00ED681C"/>
    <w:rsid w:val="00EF1394"/>
    <w:rsid w:val="00F01B04"/>
    <w:rsid w:val="00F52CE0"/>
    <w:rsid w:val="00F5776B"/>
    <w:rsid w:val="00FB260B"/>
    <w:rsid w:val="00FB4C7A"/>
    <w:rsid w:val="00FF4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 w:type="character" w:styleId="CommentReference">
    <w:name w:val="annotation reference"/>
    <w:basedOn w:val="DefaultParagraphFont"/>
    <w:uiPriority w:val="99"/>
    <w:semiHidden/>
    <w:unhideWhenUsed/>
    <w:rsid w:val="00EB740C"/>
    <w:rPr>
      <w:sz w:val="18"/>
      <w:szCs w:val="18"/>
    </w:rPr>
  </w:style>
  <w:style w:type="paragraph" w:styleId="CommentText">
    <w:name w:val="annotation text"/>
    <w:basedOn w:val="Normal"/>
    <w:link w:val="CommentTextChar"/>
    <w:uiPriority w:val="99"/>
    <w:semiHidden/>
    <w:unhideWhenUsed/>
    <w:rsid w:val="00EB740C"/>
    <w:pPr>
      <w:spacing w:line="240" w:lineRule="auto"/>
    </w:pPr>
    <w:rPr>
      <w:sz w:val="24"/>
      <w:szCs w:val="24"/>
    </w:rPr>
  </w:style>
  <w:style w:type="character" w:customStyle="1" w:styleId="CommentTextChar">
    <w:name w:val="Comment Text Char"/>
    <w:basedOn w:val="DefaultParagraphFont"/>
    <w:link w:val="CommentText"/>
    <w:uiPriority w:val="99"/>
    <w:semiHidden/>
    <w:rsid w:val="00EB740C"/>
    <w:rPr>
      <w:sz w:val="24"/>
      <w:szCs w:val="24"/>
    </w:rPr>
  </w:style>
  <w:style w:type="paragraph" w:styleId="CommentSubject">
    <w:name w:val="annotation subject"/>
    <w:basedOn w:val="CommentText"/>
    <w:next w:val="CommentText"/>
    <w:link w:val="CommentSubjectChar"/>
    <w:uiPriority w:val="99"/>
    <w:semiHidden/>
    <w:unhideWhenUsed/>
    <w:rsid w:val="00EB740C"/>
    <w:rPr>
      <w:b/>
      <w:bCs/>
      <w:sz w:val="20"/>
      <w:szCs w:val="20"/>
    </w:rPr>
  </w:style>
  <w:style w:type="character" w:customStyle="1" w:styleId="CommentSubjectChar">
    <w:name w:val="Comment Subject Char"/>
    <w:basedOn w:val="CommentTextChar"/>
    <w:link w:val="CommentSubject"/>
    <w:uiPriority w:val="99"/>
    <w:semiHidden/>
    <w:rsid w:val="00EB740C"/>
    <w:rPr>
      <w:b/>
      <w:bCs/>
      <w:sz w:val="20"/>
      <w:szCs w:val="20"/>
    </w:rPr>
  </w:style>
  <w:style w:type="paragraph" w:styleId="BalloonText">
    <w:name w:val="Balloon Text"/>
    <w:basedOn w:val="Normal"/>
    <w:link w:val="BalloonTextChar"/>
    <w:uiPriority w:val="99"/>
    <w:semiHidden/>
    <w:unhideWhenUsed/>
    <w:rsid w:val="00EB74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40C"/>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 w:type="character" w:styleId="CommentReference">
    <w:name w:val="annotation reference"/>
    <w:basedOn w:val="DefaultParagraphFont"/>
    <w:uiPriority w:val="99"/>
    <w:semiHidden/>
    <w:unhideWhenUsed/>
    <w:rsid w:val="00EB740C"/>
    <w:rPr>
      <w:sz w:val="18"/>
      <w:szCs w:val="18"/>
    </w:rPr>
  </w:style>
  <w:style w:type="paragraph" w:styleId="CommentText">
    <w:name w:val="annotation text"/>
    <w:basedOn w:val="Normal"/>
    <w:link w:val="CommentTextChar"/>
    <w:uiPriority w:val="99"/>
    <w:semiHidden/>
    <w:unhideWhenUsed/>
    <w:rsid w:val="00EB740C"/>
    <w:pPr>
      <w:spacing w:line="240" w:lineRule="auto"/>
    </w:pPr>
    <w:rPr>
      <w:sz w:val="24"/>
      <w:szCs w:val="24"/>
    </w:rPr>
  </w:style>
  <w:style w:type="character" w:customStyle="1" w:styleId="CommentTextChar">
    <w:name w:val="Comment Text Char"/>
    <w:basedOn w:val="DefaultParagraphFont"/>
    <w:link w:val="CommentText"/>
    <w:uiPriority w:val="99"/>
    <w:semiHidden/>
    <w:rsid w:val="00EB740C"/>
    <w:rPr>
      <w:sz w:val="24"/>
      <w:szCs w:val="24"/>
    </w:rPr>
  </w:style>
  <w:style w:type="paragraph" w:styleId="CommentSubject">
    <w:name w:val="annotation subject"/>
    <w:basedOn w:val="CommentText"/>
    <w:next w:val="CommentText"/>
    <w:link w:val="CommentSubjectChar"/>
    <w:uiPriority w:val="99"/>
    <w:semiHidden/>
    <w:unhideWhenUsed/>
    <w:rsid w:val="00EB740C"/>
    <w:rPr>
      <w:b/>
      <w:bCs/>
      <w:sz w:val="20"/>
      <w:szCs w:val="20"/>
    </w:rPr>
  </w:style>
  <w:style w:type="character" w:customStyle="1" w:styleId="CommentSubjectChar">
    <w:name w:val="Comment Subject Char"/>
    <w:basedOn w:val="CommentTextChar"/>
    <w:link w:val="CommentSubject"/>
    <w:uiPriority w:val="99"/>
    <w:semiHidden/>
    <w:rsid w:val="00EB740C"/>
    <w:rPr>
      <w:b/>
      <w:bCs/>
      <w:sz w:val="20"/>
      <w:szCs w:val="20"/>
    </w:rPr>
  </w:style>
  <w:style w:type="paragraph" w:styleId="BalloonText">
    <w:name w:val="Balloon Text"/>
    <w:basedOn w:val="Normal"/>
    <w:link w:val="BalloonTextChar"/>
    <w:uiPriority w:val="99"/>
    <w:semiHidden/>
    <w:unhideWhenUsed/>
    <w:rsid w:val="00EB74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4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7BD1F-922B-438E-88F6-5D69EA93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cp:revision>
  <dcterms:created xsi:type="dcterms:W3CDTF">2014-01-26T05:25:00Z</dcterms:created>
  <dcterms:modified xsi:type="dcterms:W3CDTF">2014-01-26T05:25:00Z</dcterms:modified>
</cp:coreProperties>
</file>